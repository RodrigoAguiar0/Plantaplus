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tbl>
      <w:tblPr>
        <w:tblStyle w:val="Table1"/>
        <w:bidiVisual w:val="0"/>
        <w:tblW w:w="8675.0" w:type="dxa"/>
        <w:jc w:val="left"/>
        <w:tblInd w:w="-2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737"/>
        <w:gridCol w:w="1129"/>
        <w:gridCol w:w="2420"/>
        <w:gridCol w:w="4389"/>
        <w:tblGridChange w:id="0">
          <w:tblGrid>
            <w:gridCol w:w="737"/>
            <w:gridCol w:w="1129"/>
            <w:gridCol w:w="2420"/>
            <w:gridCol w:w="4389"/>
          </w:tblGrid>
        </w:tblGridChange>
      </w:tblGrid>
      <w:tr>
        <w:trPr>
          <w:trHeight w:val="360" w:hRule="atLeast"/>
        </w:trPr>
        <w:tc>
          <w:tcPr>
            <w:gridSpan w:val="4"/>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Controle de Versões</w:t>
            </w:r>
          </w:p>
        </w:tc>
      </w:tr>
      <w:tr>
        <w:trPr>
          <w:trHeight w:val="280" w:hRule="atLeast"/>
        </w:trPr>
        <w:tc>
          <w:tcPr>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Versão</w:t>
            </w:r>
          </w:p>
        </w:tc>
        <w:tc>
          <w:tcPr>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Data</w:t>
            </w:r>
          </w:p>
        </w:tc>
        <w:tc>
          <w:tcPr>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Autor</w:t>
            </w:r>
          </w:p>
        </w:tc>
        <w:tc>
          <w:tcPr>
            <w:shd w:fill="dbe5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Notas da Revisão</w:t>
            </w:r>
          </w:p>
        </w:tc>
      </w:tr>
      <w:tr>
        <w:trPr>
          <w:trHeight w:val="34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19/05</w:t>
            </w:r>
            <w:r w:rsidDel="00000000" w:rsidR="00000000" w:rsidRPr="00000000">
              <w:rPr>
                <w:rtl w:val="0"/>
              </w:rPr>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Pepe, thi frug</w:t>
            </w:r>
            <w:r w:rsidDel="00000000" w:rsidR="00000000" w:rsidRPr="00000000">
              <w:rPr>
                <w:rtl w:val="0"/>
              </w:rPr>
            </w:r>
          </w:p>
        </w:tc>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Preenchimento e Orientação do Plano</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3"/>
        </w:numPr>
        <w:pBdr/>
        <w:ind w:left="432" w:hanging="432"/>
        <w:rPr/>
      </w:pPr>
      <w:bookmarkStart w:colFirst="0" w:colLast="0" w:name="_gjdgxs" w:id="0"/>
      <w:bookmarkEnd w:id="0"/>
      <w:r w:rsidDel="00000000" w:rsidR="00000000" w:rsidRPr="00000000">
        <w:rPr>
          <w:rtl w:val="0"/>
        </w:rPr>
        <w:t xml:space="preserve">Objetivo do Plano de gerenciamento do escopo</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[Descreva o objetivo do </w:t>
      </w:r>
      <w:hyperlink r:id="rId5">
        <w:r w:rsidDel="00000000" w:rsidR="00000000" w:rsidRPr="00000000">
          <w:rPr>
            <w:rFonts w:ascii="Calibri" w:cs="Calibri" w:eastAsia="Calibri" w:hAnsi="Calibri"/>
            <w:b w:val="0"/>
            <w:i w:val="0"/>
            <w:smallCaps w:val="0"/>
            <w:strike w:val="0"/>
            <w:color w:val="0000ff"/>
            <w:sz w:val="16"/>
            <w:szCs w:val="16"/>
            <w:u w:val="single"/>
            <w:vertAlign w:val="baseline"/>
            <w:rtl w:val="0"/>
          </w:rPr>
          <w:t xml:space="preserve">Plano de gerenciamento do escopo</w:t>
        </w:r>
      </w:hyperlink>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w:t>
      </w:r>
    </w:p>
    <w:p w:rsidR="00000000" w:rsidDel="00000000" w:rsidP="00000000" w:rsidRDefault="00000000" w:rsidRPr="00000000">
      <w:pPr>
        <w:pBdr/>
        <w:contextualSpacing w:val="0"/>
        <w:rPr/>
      </w:pPr>
      <w:r w:rsidDel="00000000" w:rsidR="00000000" w:rsidRPr="00000000">
        <w:rPr>
          <w:rtl w:val="0"/>
        </w:rPr>
        <w:t xml:space="preserve">O objetivo do Plano de gerenciamento do escopo é esclarecer como o escopo será definido, desenvolvido, monitorado e verificado de forma que consiga garantir que todo o trabalho necessário para executar o projeto com sucesso,</w:t>
      </w:r>
      <w:r w:rsidDel="00000000" w:rsidR="00000000" w:rsidRPr="00000000">
        <w:rPr>
          <w:rtl w:val="0"/>
        </w:rPr>
        <w:t xml:space="preserve"> fornecendo orientação sobre como o escopo do projeto será gerenciado e controlado pela equipe de gerenciamento de projetos.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3"/>
        </w:numPr>
        <w:pBdr/>
        <w:ind w:left="432" w:hanging="432"/>
        <w:rPr/>
      </w:pPr>
      <w:bookmarkStart w:colFirst="0" w:colLast="0" w:name="_30j0zll" w:id="1"/>
      <w:bookmarkEnd w:id="1"/>
      <w:r w:rsidDel="00000000" w:rsidR="00000000" w:rsidRPr="00000000">
        <w:rPr>
          <w:rtl w:val="0"/>
        </w:rPr>
        <w:t xml:space="preserve">Método de gerenciamento do escopo </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[Use as seções seguintes para identificar os componentes do </w:t>
      </w:r>
      <w:hyperlink r:id="rId6">
        <w:r w:rsidDel="00000000" w:rsidR="00000000" w:rsidRPr="00000000">
          <w:rPr>
            <w:rFonts w:ascii="Calibri" w:cs="Calibri" w:eastAsia="Calibri" w:hAnsi="Calibri"/>
            <w:b w:val="0"/>
            <w:i w:val="0"/>
            <w:smallCaps w:val="0"/>
            <w:strike w:val="0"/>
            <w:color w:val="0000ff"/>
            <w:sz w:val="16"/>
            <w:szCs w:val="16"/>
            <w:u w:val="single"/>
            <w:vertAlign w:val="baseline"/>
            <w:rtl w:val="0"/>
          </w:rPr>
          <w:t xml:space="preserve">Plano de gerenciamento do escopo</w:t>
        </w:r>
      </w:hyperlink>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ou modifique-as para encontrar suas necessidades.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Gerenciar o escopo do projeto requer um plano de gerenciamento do escopo aprovado englobando os principais processos de escopo definidos abaixo. O plano de gerenciamento do escopo é desenvolvido e aprovado durante a fase de planejamento do projeto para orientar a equipe do projeto sobre como os processos de escopo serão executados de modo a garantir que o projeto inclua todo o trabalho necessário, e apenas o trabalho necessário, para que seja terminado com sucesso.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576" w:hanging="576"/>
        <w:rPr/>
      </w:pPr>
      <w:bookmarkStart w:colFirst="0" w:colLast="0" w:name="_1fob9te" w:id="2"/>
      <w:bookmarkEnd w:id="2"/>
      <w:r w:rsidDel="00000000" w:rsidR="00000000" w:rsidRPr="00000000">
        <w:rPr>
          <w:rtl w:val="0"/>
        </w:rPr>
        <w:t xml:space="preserve">Processos de Gerenciamento do Escopo</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[Descreva os processos de </w:t>
      </w:r>
      <w:hyperlink r:id="rId7">
        <w:r w:rsidDel="00000000" w:rsidR="00000000" w:rsidRPr="00000000">
          <w:rPr>
            <w:rFonts w:ascii="Calibri" w:cs="Calibri" w:eastAsia="Calibri" w:hAnsi="Calibri"/>
            <w:b w:val="0"/>
            <w:i w:val="0"/>
            <w:smallCaps w:val="0"/>
            <w:strike w:val="0"/>
            <w:color w:val="0000ff"/>
            <w:sz w:val="16"/>
            <w:szCs w:val="16"/>
            <w:u w:val="single"/>
            <w:vertAlign w:val="baseline"/>
            <w:rtl w:val="0"/>
          </w:rPr>
          <w:t xml:space="preserve">Gerenciamento do escopo do projeto</w:t>
        </w:r>
      </w:hyperlink>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a serem adotados no projeto.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8">
        <w:r w:rsidDel="00000000" w:rsidR="00000000" w:rsidRPr="00000000">
          <w:rPr>
            <w:color w:val="0000ff"/>
            <w:u w:val="single"/>
            <w:rtl w:val="0"/>
          </w:rPr>
          <w:t xml:space="preserve">Coletar os requisitos</w:t>
        </w:r>
      </w:hyperlink>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Processo de definição e documentação das necessidades das partes interessadas para alcançar os objetivos do projeto. Como o aplicativo é uma ideia do grupo desenvolvedor, os requisitos provém dos próprios desenvolvedores e talvez de uma pequena pesquisa de mercado de usuários a ser definida se necessário ao longo do projeto. Os requisitos serão definidos no documento de requisitos, e provavelmente não será necessário um documento de gerenciamento de requisitos.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9">
        <w:r w:rsidDel="00000000" w:rsidR="00000000" w:rsidRPr="00000000">
          <w:rPr>
            <w:color w:val="0000ff"/>
            <w:u w:val="single"/>
            <w:rtl w:val="0"/>
          </w:rPr>
          <w:t xml:space="preserve">Definir o escopo</w:t>
        </w:r>
      </w:hyperlink>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Processo de desenvolvimento de uma descrição detalhada do projeto e do produto. O escopo já está bem definido, e é uma aplicação que auxilie no gerenciamento do cuidado de plantas domésticas, com dicas sobre cada planta e como cuidar desta. O processo será brevemente descrito e definido neste plano de gerenciamento de escopo.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0">
        <w:r w:rsidDel="00000000" w:rsidR="00000000" w:rsidRPr="00000000">
          <w:rPr>
            <w:color w:val="0000ff"/>
            <w:u w:val="single"/>
            <w:rtl w:val="0"/>
          </w:rPr>
          <w:t xml:space="preserve">Criar a EAP</w:t>
        </w:r>
      </w:hyperlink>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Como o projeto é um aplicativo simples a ser comercializado, o aplicativo será entregue como um todo, pois não faz sentido entregar um aplicativo pouco funcional para as pessoas baixarem em seus smartphones, então inicialmente estará com todas as funcionalidades previstas no plano completas, porém a base de dados das plantas será completada conforme as pessoas forem usando e solicitando informações sobre novas espécies de plantas que não estão na base de dados por exemplo.</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hyperlink r:id="rId11">
        <w:r w:rsidDel="00000000" w:rsidR="00000000" w:rsidRPr="00000000">
          <w:rPr>
            <w:color w:val="0000ff"/>
            <w:u w:val="single"/>
            <w:rtl w:val="0"/>
          </w:rPr>
          <w:t xml:space="preserve">Validar o escopo</w:t>
        </w:r>
      </w:hyperlink>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Processo de formalização da aceitação das entregas terminadas do projeto. O escopo já está automaticamente validado, pois a equipe de desenvolvimento e a mesma que define o escopo do projeto e os requisitos, e o projeto é muito simples para se ter uma mudança de escopo. Não faz muito sentido pensar em validação de escopo, pois o escopo já está longe de mudanças, e a equipe é pequena o suficiente para decidir com uma pequena reunião após o aplicativo pronto estiver fazendo muito sucesso, se vai aumentar ou alterar o escopo, mas isso seria somente no caso de um sucesso extraordinário do aplicativo para ter uma expansão no escopo, e mesmo assim ainda seria difícil, seria mais fácil fazer a integração com outro aplicativo a ser criado.</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hyperlink r:id="rId12">
        <w:r w:rsidDel="00000000" w:rsidR="00000000" w:rsidRPr="00000000">
          <w:rPr>
            <w:color w:val="0000ff"/>
            <w:u w:val="single"/>
            <w:rtl w:val="0"/>
          </w:rPr>
          <w:t xml:space="preserve">Controlar o escopo</w:t>
        </w:r>
      </w:hyperlink>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Processo de monitoramento do progresso do escopo do projeto e escopo do produto e gerenciamento das mudanças feitas na linha de base do escopo.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576" w:hanging="576"/>
        <w:rPr/>
      </w:pPr>
      <w:bookmarkStart w:colFirst="0" w:colLast="0" w:name="_3znysh7" w:id="3"/>
      <w:bookmarkEnd w:id="3"/>
      <w:r w:rsidDel="00000000" w:rsidR="00000000" w:rsidRPr="00000000">
        <w:rPr>
          <w:rtl w:val="0"/>
        </w:rPr>
        <w:t xml:space="preserve">Documentos padronizados de escopo</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[Descreva os documentos padronizados a serem usadas nos processos de </w:t>
      </w:r>
      <w:hyperlink r:id="rId13">
        <w:r w:rsidDel="00000000" w:rsidR="00000000" w:rsidRPr="00000000">
          <w:rPr>
            <w:rFonts w:ascii="Calibri" w:cs="Calibri" w:eastAsia="Calibri" w:hAnsi="Calibri"/>
            <w:b w:val="0"/>
            <w:i w:val="0"/>
            <w:smallCaps w:val="0"/>
            <w:strike w:val="0"/>
            <w:color w:val="0000ff"/>
            <w:sz w:val="16"/>
            <w:szCs w:val="16"/>
            <w:u w:val="single"/>
            <w:vertAlign w:val="baseline"/>
            <w:rtl w:val="0"/>
          </w:rPr>
          <w:t xml:space="preserve">Gerenciamento do escopo do projeto</w:t>
        </w:r>
      </w:hyperlink>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Indique onde estão armazenados, como serão usados, e os responsáveis envolvidos. ]</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[Exemplo:</w:t>
      </w:r>
    </w:p>
    <w:tbl>
      <w:tblPr>
        <w:tblStyle w:val="Table2"/>
        <w:bidiVisual w:val="0"/>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80"/>
        <w:gridCol w:w="3081"/>
        <w:gridCol w:w="3081"/>
        <w:tblGridChange w:id="0">
          <w:tblGrid>
            <w:gridCol w:w="3080"/>
            <w:gridCol w:w="3081"/>
            <w:gridCol w:w="3081"/>
          </w:tblGrid>
        </w:tblGridChange>
      </w:tblGrid>
      <w:tr>
        <w:trPr>
          <w:trHeight w:val="420" w:hRule="atLeast"/>
        </w:trPr>
        <w:tc>
          <w:tcPr>
            <w:shd w:fill="dbe5f1"/>
            <w:vAlign w:val="center"/>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Documento</w:t>
            </w:r>
          </w:p>
        </w:tc>
        <w:tc>
          <w:tcPr>
            <w:shd w:fill="dbe5f1"/>
            <w:vAlign w:val="center"/>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Descrição</w:t>
            </w:r>
          </w:p>
        </w:tc>
        <w:tc>
          <w:tcPr>
            <w:shd w:fill="dbe5f1"/>
            <w:vAlign w:val="center"/>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Template</w:t>
            </w:r>
          </w:p>
        </w:tc>
      </w:tr>
      <w:tr>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single"/>
                <w:vertAlign w:val="baseline"/>
              </w:rPr>
            </w:pPr>
            <w:r w:rsidDel="00000000" w:rsidR="00000000" w:rsidRPr="00000000">
              <w:rPr>
                <w:rFonts w:ascii="Calibri" w:cs="Calibri" w:eastAsia="Calibri" w:hAnsi="Calibri"/>
                <w:b w:val="0"/>
                <w:i w:val="0"/>
                <w:smallCaps w:val="0"/>
                <w:strike w:val="0"/>
                <w:sz w:val="18"/>
                <w:szCs w:val="18"/>
                <w:vertAlign w:val="baseline"/>
                <w:rtl w:val="0"/>
              </w:rPr>
              <w:t xml:space="preserve">Plano de gerenciamento do escopo</w:t>
            </w:r>
            <w:r w:rsidDel="00000000" w:rsidR="00000000" w:rsidRPr="00000000">
              <w:rPr>
                <w:rtl w:val="0"/>
              </w:rPr>
            </w:r>
          </w:p>
        </w:tc>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Descreve como o escopo será definido, desenvolvido, monitorado, controlado e verificado.</w:t>
            </w:r>
          </w:p>
        </w:tc>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hyperlink r:id="rId14">
              <w:r w:rsidDel="00000000" w:rsidR="00000000" w:rsidRPr="00000000">
                <w:rPr>
                  <w:color w:val="1155cc"/>
                  <w:sz w:val="18"/>
                  <w:szCs w:val="18"/>
                  <w:u w:val="single"/>
                  <w:rtl w:val="0"/>
                </w:rPr>
                <w:t xml:space="preserve">Plano de gerenciamento do projeto</w:t>
              </w:r>
            </w:hyperlink>
            <w:r w:rsidDel="00000000" w:rsidR="00000000" w:rsidRPr="00000000">
              <w:rPr>
                <w:rtl w:val="0"/>
              </w:rPr>
            </w:r>
          </w:p>
        </w:tc>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sz w:val="18"/>
                <w:szCs w:val="18"/>
                <w:rtl w:val="0"/>
              </w:rPr>
              <w:t xml:space="preserve">Descreve diversas atividades e processos a fim de definir um guia para execução, controle, monitoramento e encerramento dos diversos processos ao longo do projeto, com base nas necessidades do negócio e conformidade com a estrutura organizacional.</w:t>
            </w:r>
            <w:r w:rsidDel="00000000" w:rsidR="00000000" w:rsidRPr="00000000">
              <w:rPr>
                <w:rtl w:val="0"/>
              </w:rPr>
            </w:r>
          </w:p>
        </w:tc>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vertAlign w:val="baseline"/>
              </w:rPr>
            </w:pPr>
            <w:hyperlink r:id="rId15">
              <w:r w:rsidDel="00000000" w:rsidR="00000000" w:rsidRPr="00000000">
                <w:rPr>
                  <w:color w:val="1155cc"/>
                  <w:sz w:val="18"/>
                  <w:szCs w:val="18"/>
                  <w:u w:val="single"/>
                  <w:rtl w:val="0"/>
                </w:rPr>
                <w:t xml:space="preserve">Termo de Abertura do Projeto</w:t>
              </w:r>
            </w:hyperlink>
            <w:r w:rsidDel="00000000" w:rsidR="00000000" w:rsidRPr="00000000">
              <w:rPr>
                <w:rtl w:val="0"/>
              </w:rPr>
            </w:r>
          </w:p>
        </w:tc>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sz w:val="18"/>
                <w:szCs w:val="18"/>
                <w:rtl w:val="0"/>
              </w:rPr>
              <w:t xml:space="preserve">Fornece uma visão comum a todos os integrantes sobre os interesses e objetivos do projeto, além de dar a base para a eliciação de requisitos e gerenciamento do escopo, e outras atividades da gerência de projeto.</w:t>
            </w:r>
            <w:r w:rsidDel="00000000" w:rsidR="00000000" w:rsidRPr="00000000">
              <w:rPr>
                <w:rtl w:val="0"/>
              </w:rPr>
            </w:r>
          </w:p>
        </w:tc>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Termo de recebimento provisório ou definitivo</w:t>
            </w:r>
          </w:p>
        </w:tc>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Formalização ou Aceita da Entrega do Projeto. Pode ser usada tanto para entregas parciais ou a entrega final do projeto. Será usada no processo Validar o escopo.</w:t>
            </w:r>
          </w:p>
        </w:tc>
        <w:tc>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hyperlink r:id="rId16">
              <w:r w:rsidDel="00000000" w:rsidR="00000000" w:rsidRPr="00000000">
                <w:rPr>
                  <w:rFonts w:ascii="Calibri" w:cs="Calibri" w:eastAsia="Calibri" w:hAnsi="Calibri"/>
                  <w:b w:val="0"/>
                  <w:i w:val="0"/>
                  <w:smallCaps w:val="0"/>
                  <w:strike w:val="0"/>
                  <w:color w:val="0000ff"/>
                  <w:sz w:val="18"/>
                  <w:szCs w:val="18"/>
                  <w:u w:val="single"/>
                  <w:vertAlign w:val="baseline"/>
                  <w:rtl w:val="0"/>
                </w:rPr>
                <w:t xml:space="preserve">Aceite da Entrega.docx</w:t>
              </w:r>
            </w:hyperlink>
            <w:r w:rsidDel="00000000" w:rsidR="00000000" w:rsidRPr="00000000">
              <w:rPr>
                <w:rtl w:val="0"/>
              </w:rPr>
            </w:r>
          </w:p>
        </w:tc>
      </w:tr>
    </w:tbl>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vertAlign w:val="baseline"/>
        </w:rPr>
      </w:pPr>
      <w:r w:rsidDel="00000000" w:rsidR="00000000" w:rsidRPr="00000000">
        <w:rPr>
          <w:rFonts w:ascii="Calibri" w:cs="Calibri" w:eastAsia="Calibri" w:hAnsi="Calibri"/>
          <w:b w:val="0"/>
          <w:i w:val="0"/>
          <w:smallCaps w:val="0"/>
          <w:strike w:val="0"/>
          <w:color w:val="000000"/>
          <w:sz w:val="18"/>
          <w:szCs w:val="18"/>
          <w:u w:val="none"/>
          <w:vertAlign w:val="baseline"/>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576" w:hanging="576"/>
        <w:rPr/>
      </w:pPr>
      <w:bookmarkStart w:colFirst="0" w:colLast="0" w:name="_2et92p0" w:id="4"/>
      <w:bookmarkEnd w:id="4"/>
      <w:r w:rsidDel="00000000" w:rsidR="00000000" w:rsidRPr="00000000">
        <w:rPr>
          <w:rtl w:val="0"/>
        </w:rPr>
        <w:t xml:space="preserve">Responsabilidades do escopo da Equipe do Projeto</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[Descreva as responsabilidades referentes aos processos de </w:t>
      </w:r>
      <w:hyperlink r:id="rId17">
        <w:r w:rsidDel="00000000" w:rsidR="00000000" w:rsidRPr="00000000">
          <w:rPr>
            <w:rFonts w:ascii="Calibri" w:cs="Calibri" w:eastAsia="Calibri" w:hAnsi="Calibri"/>
            <w:b w:val="0"/>
            <w:i w:val="0"/>
            <w:smallCaps w:val="0"/>
            <w:strike w:val="0"/>
            <w:color w:val="0000ff"/>
            <w:sz w:val="16"/>
            <w:szCs w:val="16"/>
            <w:u w:val="single"/>
            <w:vertAlign w:val="baseline"/>
            <w:rtl w:val="0"/>
          </w:rPr>
          <w:t xml:space="preserve">Gerenciamento do escopo do projeto</w:t>
        </w:r>
      </w:hyperlink>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de cada membro do projeto, mesmo que já citados em outros tópicos do documento. ]</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874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5796"/>
        <w:tblGridChange w:id="0">
          <w:tblGrid>
            <w:gridCol w:w="2952"/>
            <w:gridCol w:w="5796"/>
          </w:tblGrid>
        </w:tblGridChange>
      </w:tblGrid>
      <w:tr>
        <w:trPr>
          <w:trHeight w:val="420" w:hRule="atLeast"/>
        </w:trPr>
        <w:tc>
          <w:tcPr>
            <w:shd w:fill="dbe5f1"/>
            <w:vAlign w:val="center"/>
          </w:tcPr>
          <w:p w:rsidR="00000000" w:rsidDel="00000000" w:rsidP="00000000" w:rsidRDefault="00000000" w:rsidRPr="00000000">
            <w:pPr>
              <w:pBdr/>
              <w:contextualSpacing w:val="0"/>
              <w:rPr/>
            </w:pPr>
            <w:r w:rsidDel="00000000" w:rsidR="00000000" w:rsidRPr="00000000">
              <w:rPr>
                <w:rtl w:val="0"/>
              </w:rPr>
              <w:t xml:space="preserve">Membro da Equipe</w:t>
            </w:r>
          </w:p>
        </w:tc>
        <w:tc>
          <w:tcPr>
            <w:shd w:fill="dbe5f1"/>
            <w:vAlign w:val="center"/>
          </w:tcPr>
          <w:p w:rsidR="00000000" w:rsidDel="00000000" w:rsidP="00000000" w:rsidRDefault="00000000" w:rsidRPr="00000000">
            <w:pPr>
              <w:pBdr/>
              <w:contextualSpacing w:val="0"/>
              <w:rPr/>
            </w:pPr>
            <w:r w:rsidDel="00000000" w:rsidR="00000000" w:rsidRPr="00000000">
              <w:rPr>
                <w:rtl w:val="0"/>
              </w:rPr>
              <w:t xml:space="preserve">Responsabilidades</w:t>
            </w:r>
          </w:p>
        </w:tc>
      </w:tr>
      <w:tr>
        <w:tc>
          <w:tcPr/>
          <w:p w:rsidR="00000000" w:rsidDel="00000000" w:rsidP="00000000" w:rsidRDefault="00000000" w:rsidRPr="00000000">
            <w:pPr>
              <w:pBdr/>
              <w:contextualSpacing w:val="0"/>
              <w:rPr/>
            </w:pPr>
            <w:bookmarkStart w:colFirst="0" w:colLast="0" w:name="_tyjcwt" w:id="5"/>
            <w:bookmarkEnd w:id="5"/>
            <w:ins w:author="Julien David" w:id="0" w:date="2017-05-20T00:18:33Z">
              <w:r w:rsidDel="00000000" w:rsidR="00000000" w:rsidRPr="00000000">
                <w:rPr>
                  <w:rtl w:val="0"/>
                </w:rPr>
                <w:t xml:space="preserve">Rafael Beffart</w:t>
              </w:r>
            </w:ins>
            <w:r w:rsidDel="00000000" w:rsidR="00000000" w:rsidRPr="00000000">
              <w:rPr>
                <w:rtl w:val="0"/>
              </w:rPr>
            </w:r>
          </w:p>
        </w:tc>
        <w:tc>
          <w:tcPr/>
          <w:p w:rsidR="00000000" w:rsidDel="00000000" w:rsidP="00000000" w:rsidRDefault="00000000" w:rsidRPr="00000000">
            <w:pPr>
              <w:pBdr/>
              <w:contextualSpacing w:val="0"/>
              <w:rPr>
                <w:ins w:author="Julien David" w:id="1" w:date="2017-05-20T00:19:12Z"/>
              </w:rPr>
            </w:pPr>
            <w:ins w:author="Julien David" w:id="1" w:date="2017-05-20T00:19:12Z">
              <w:r w:rsidDel="00000000" w:rsidR="00000000" w:rsidRPr="00000000">
                <w:rPr>
                  <w:rtl w:val="0"/>
                </w:rPr>
                <w:t xml:space="preserve">Gerência de Projeto</w:t>
              </w:r>
            </w:ins>
          </w:p>
          <w:p w:rsidR="00000000" w:rsidDel="00000000" w:rsidP="00000000" w:rsidRDefault="00000000" w:rsidRPr="00000000">
            <w:pPr>
              <w:pBdr/>
              <w:contextualSpacing w:val="0"/>
              <w:rPr/>
            </w:pPr>
            <w:ins w:author="Julien David" w:id="1" w:date="2017-05-20T00:19:12Z">
              <w:r w:rsidDel="00000000" w:rsidR="00000000" w:rsidRPr="00000000">
                <w:rPr>
                  <w:rtl w:val="0"/>
                </w:rPr>
                <w:t xml:space="preserve">Design de Software</w:t>
              </w:r>
            </w:ins>
            <w:r w:rsidDel="00000000" w:rsidR="00000000" w:rsidRPr="00000000">
              <w:rPr>
                <w:rtl w:val="0"/>
              </w:rPr>
            </w:r>
          </w:p>
        </w:tc>
      </w:tr>
      <w:tr>
        <w:tc>
          <w:tcPr/>
          <w:p w:rsidR="00000000" w:rsidDel="00000000" w:rsidP="00000000" w:rsidRDefault="00000000" w:rsidRPr="00000000">
            <w:pPr>
              <w:pBdr/>
              <w:contextualSpacing w:val="0"/>
              <w:rPr/>
            </w:pPr>
            <w:ins w:author="Julien David" w:id="2" w:date="2017-05-20T00:19:17Z">
              <w:r w:rsidDel="00000000" w:rsidR="00000000" w:rsidRPr="00000000">
                <w:rPr>
                  <w:rtl w:val="0"/>
                </w:rPr>
                <w:t xml:space="preserve">Julien David</w:t>
              </w:r>
            </w:ins>
            <w:r w:rsidDel="00000000" w:rsidR="00000000" w:rsidRPr="00000000">
              <w:rPr>
                <w:rtl w:val="0"/>
              </w:rPr>
            </w:r>
          </w:p>
        </w:tc>
        <w:tc>
          <w:tcPr/>
          <w:p w:rsidR="00000000" w:rsidDel="00000000" w:rsidP="00000000" w:rsidRDefault="00000000" w:rsidRPr="00000000">
            <w:pPr>
              <w:pBdr/>
              <w:contextualSpacing w:val="0"/>
              <w:rPr>
                <w:ins w:author="Julien David" w:id="3" w:date="2017-05-20T00:19:34Z"/>
              </w:rPr>
            </w:pPr>
            <w:ins w:author="Julien David" w:id="3" w:date="2017-05-20T00:19:34Z">
              <w:r w:rsidDel="00000000" w:rsidR="00000000" w:rsidRPr="00000000">
                <w:rPr>
                  <w:rtl w:val="0"/>
                </w:rPr>
                <w:t xml:space="preserve">Gerência de Requisitos</w:t>
              </w:r>
            </w:ins>
          </w:p>
          <w:p w:rsidR="00000000" w:rsidDel="00000000" w:rsidP="00000000" w:rsidRDefault="00000000" w:rsidRPr="00000000">
            <w:pPr>
              <w:pBdr/>
              <w:contextualSpacing w:val="0"/>
              <w:rPr/>
            </w:pPr>
            <w:ins w:author="Julien David" w:id="3" w:date="2017-05-20T00:19:34Z">
              <w:r w:rsidDel="00000000" w:rsidR="00000000" w:rsidRPr="00000000">
                <w:rPr>
                  <w:rtl w:val="0"/>
                </w:rPr>
                <w:t xml:space="preserve">Construtor de Software</w:t>
              </w:r>
            </w:ins>
            <w:r w:rsidDel="00000000" w:rsidR="00000000" w:rsidRPr="00000000">
              <w:rPr>
                <w:rtl w:val="0"/>
              </w:rPr>
            </w:r>
          </w:p>
        </w:tc>
      </w:tr>
      <w:tr>
        <w:tc>
          <w:tcPr/>
          <w:p w:rsidR="00000000" w:rsidDel="00000000" w:rsidP="00000000" w:rsidRDefault="00000000" w:rsidRPr="00000000">
            <w:pPr>
              <w:pBdr/>
              <w:contextualSpacing w:val="0"/>
              <w:rPr/>
            </w:pPr>
            <w:ins w:author="Julien David" w:id="4" w:date="2017-05-20T00:19:44Z">
              <w:r w:rsidDel="00000000" w:rsidR="00000000" w:rsidRPr="00000000">
                <w:rPr>
                  <w:rtl w:val="0"/>
                </w:rPr>
                <w:t xml:space="preserve">Rodrigo Oliveira</w:t>
              </w:r>
            </w:ins>
            <w:r w:rsidDel="00000000" w:rsidR="00000000" w:rsidRPr="00000000">
              <w:rPr>
                <w:rtl w:val="0"/>
              </w:rPr>
            </w:r>
          </w:p>
        </w:tc>
        <w:tc>
          <w:tcPr/>
          <w:p w:rsidR="00000000" w:rsidDel="00000000" w:rsidP="00000000" w:rsidRDefault="00000000" w:rsidRPr="00000000">
            <w:pPr>
              <w:pBdr/>
              <w:contextualSpacing w:val="0"/>
              <w:rPr>
                <w:ins w:author="Julien David" w:id="5" w:date="2017-05-20T00:20:13Z"/>
              </w:rPr>
            </w:pPr>
            <w:ins w:author="Julien David" w:id="5" w:date="2017-05-20T00:20:13Z">
              <w:r w:rsidDel="00000000" w:rsidR="00000000" w:rsidRPr="00000000">
                <w:rPr>
                  <w:rtl w:val="0"/>
                </w:rPr>
                <w:t xml:space="preserve">Gerência de Configuração</w:t>
              </w:r>
            </w:ins>
          </w:p>
          <w:p w:rsidR="00000000" w:rsidDel="00000000" w:rsidP="00000000" w:rsidRDefault="00000000" w:rsidRPr="00000000">
            <w:pPr>
              <w:pBdr/>
              <w:contextualSpacing w:val="0"/>
              <w:rPr/>
            </w:pPr>
            <w:ins w:author="Julien David" w:id="5" w:date="2017-05-20T00:20:13Z">
              <w:r w:rsidDel="00000000" w:rsidR="00000000" w:rsidRPr="00000000">
                <w:rPr>
                  <w:rtl w:val="0"/>
                </w:rPr>
                <w:t xml:space="preserve">Construtor de Software</w:t>
              </w:r>
            </w:ins>
            <w:r w:rsidDel="00000000" w:rsidR="00000000" w:rsidRPr="00000000">
              <w:rPr>
                <w:rtl w:val="0"/>
              </w:rPr>
            </w:r>
          </w:p>
        </w:tc>
      </w:tr>
      <w:tr>
        <w:trPr>
          <w:ins w:author="Julien David" w:id="6" w:date="2017-05-20T00:20:53Z"/>
        </w:trPr>
        <w:tc>
          <w:tcPr/>
          <w:p w:rsidR="00000000" w:rsidDel="00000000" w:rsidP="00000000" w:rsidRDefault="00000000" w:rsidRPr="00000000">
            <w:pPr>
              <w:pBdr/>
              <w:contextualSpacing w:val="0"/>
              <w:rPr>
                <w:ins w:author="Julien David" w:id="6" w:date="2017-05-20T00:20:53Z"/>
              </w:rPr>
            </w:pPr>
            <w:ins w:author="Julien David" w:id="6" w:date="2017-05-20T00:20:53Z">
              <w:r w:rsidDel="00000000" w:rsidR="00000000" w:rsidRPr="00000000">
                <w:rPr>
                  <w:rtl w:val="0"/>
                  <w:rPrChange w:author="Julien David" w:id="7" w:date="2017-05-20T00:20:53Z">
                    <w:rPr/>
                  </w:rPrChange>
                </w:rPr>
                <w:t xml:space="preserve">Fernando Henrique</w:t>
              </w:r>
            </w:ins>
          </w:p>
        </w:tc>
        <w:tc>
          <w:tcPr/>
          <w:p w:rsidR="00000000" w:rsidDel="00000000" w:rsidP="00000000" w:rsidRDefault="00000000" w:rsidRPr="00000000">
            <w:pPr>
              <w:pBdr/>
              <w:contextualSpacing w:val="0"/>
              <w:rPr>
                <w:ins w:author="Julien David" w:id="6" w:date="2017-05-20T00:20:53Z"/>
              </w:rPr>
            </w:pPr>
            <w:ins w:author="Julien David" w:id="6" w:date="2017-05-20T00:20:53Z">
              <w:r w:rsidDel="00000000" w:rsidR="00000000" w:rsidRPr="00000000">
                <w:rPr>
                  <w:rtl w:val="0"/>
                  <w:rPrChange w:author="Julien David" w:id="7" w:date="2017-05-20T00:20:53Z">
                    <w:rPr/>
                  </w:rPrChange>
                </w:rPr>
                <w:t xml:space="preserve">Garantia da Qualidade</w:t>
              </w:r>
            </w:ins>
          </w:p>
          <w:p w:rsidR="00000000" w:rsidDel="00000000" w:rsidP="00000000" w:rsidRDefault="00000000" w:rsidRPr="00000000">
            <w:pPr>
              <w:pBdr/>
              <w:contextualSpacing w:val="0"/>
              <w:rPr>
                <w:ins w:author="Julien David" w:id="6" w:date="2017-05-20T00:20:53Z"/>
              </w:rPr>
            </w:pPr>
            <w:ins w:author="Julien David" w:id="6" w:date="2017-05-20T00:20:53Z">
              <w:r w:rsidDel="00000000" w:rsidR="00000000" w:rsidRPr="00000000">
                <w:rPr>
                  <w:rtl w:val="0"/>
                  <w:rPrChange w:author="Julien David" w:id="7" w:date="2017-05-20T00:20:53Z">
                    <w:rPr/>
                  </w:rPrChange>
                </w:rPr>
                <w:t xml:space="preserve">Construtor de Software</w:t>
              </w:r>
            </w:ins>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numPr>
          <w:ilvl w:val="1"/>
          <w:numId w:val="3"/>
        </w:numPr>
        <w:pBdr/>
        <w:ind w:left="576" w:hanging="576"/>
        <w:rPr/>
      </w:pPr>
      <w:bookmarkStart w:colFirst="0" w:colLast="0" w:name="_3dy6vkm" w:id="6"/>
      <w:bookmarkEnd w:id="6"/>
      <w:r w:rsidDel="00000000" w:rsidR="00000000" w:rsidRPr="00000000">
        <w:rPr>
          <w:rtl w:val="0"/>
        </w:rPr>
        <w:t xml:space="preserve">Premissas e Restrições</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[Premissas e restrições relacionados aos processos de escopo e como serão tratados. Os pré-requisitos e características do ambiente para o escopo fazem parte deste tópico. Usar mesma referência da Declaração do escopo. ]</w:t>
      </w:r>
      <w:r w:rsidDel="00000000" w:rsidR="00000000" w:rsidRPr="00000000">
        <w:rPr>
          <w:rtl w:val="0"/>
        </w:rPr>
      </w:r>
    </w:p>
    <w:p w:rsidR="00000000" w:rsidDel="00000000" w:rsidP="00000000" w:rsidRDefault="00000000" w:rsidRPr="00000000">
      <w:pPr>
        <w:pStyle w:val="Heading3"/>
        <w:numPr>
          <w:ilvl w:val="2"/>
          <w:numId w:val="3"/>
        </w:numPr>
        <w:pBdr/>
        <w:ind w:left="720"/>
        <w:contextualSpacing w:val="1"/>
        <w:rPr/>
      </w:pPr>
      <w:bookmarkStart w:colFirst="0" w:colLast="0" w:name="_7pjllf439jkr" w:id="7"/>
      <w:bookmarkEnd w:id="7"/>
      <w:r w:rsidDel="00000000" w:rsidR="00000000" w:rsidRPr="00000000">
        <w:rPr>
          <w:rtl w:val="0"/>
        </w:rPr>
        <w:t xml:space="preserve">Premissas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O desenvolvimento será feito, na maior parte, remotamente, só sendo exigida a presença de todos os integrantes da equipe em reuniões entre iterações e/ou reuniões com o patrocinador do projeto.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2"/>
          <w:numId w:val="3"/>
        </w:numPr>
        <w:pBdr/>
        <w:ind w:left="720"/>
        <w:contextualSpacing w:val="1"/>
        <w:rPr/>
      </w:pPr>
      <w:bookmarkStart w:colFirst="0" w:colLast="0" w:name="_l2hnaro7chzg" w:id="8"/>
      <w:bookmarkEnd w:id="8"/>
      <w:r w:rsidDel="00000000" w:rsidR="00000000" w:rsidRPr="00000000">
        <w:rPr>
          <w:rtl w:val="0"/>
        </w:rPr>
        <w:t xml:space="preserve">Restrições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Alguns integrantes da equipe podem se tornar indisponíveis por tempo indeterminado ou novos integrantes podem se unir à equipe, o que afetará negativamente ou positivamente a produtividade da equipe, respectivamente. Porém o risco de isto acontecer é baixíssimo e quase nem é considerado;</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 patrocinador da equipe de construção tem a palavra final sobre o documento, e a equipe é obrigada a seguir quaisquer definições ou ordens dadas por este sobre qualquer assunto em qualquer momento do projeto.</w:t>
      </w:r>
    </w:p>
    <w:p w:rsidR="00000000" w:rsidDel="00000000" w:rsidP="00000000" w:rsidRDefault="00000000" w:rsidRPr="00000000">
      <w:pPr>
        <w:pStyle w:val="Heading2"/>
        <w:numPr>
          <w:ilvl w:val="1"/>
          <w:numId w:val="3"/>
        </w:numPr>
        <w:pBdr/>
        <w:ind w:left="576" w:hanging="576"/>
        <w:rPr/>
      </w:pPr>
      <w:bookmarkStart w:colFirst="0" w:colLast="0" w:name="_1t3h5sf" w:id="9"/>
      <w:bookmarkEnd w:id="9"/>
      <w:r w:rsidDel="00000000" w:rsidR="00000000" w:rsidRPr="00000000">
        <w:rPr>
          <w:rtl w:val="0"/>
        </w:rPr>
        <w:t xml:space="preserve">Ferramentas de Escopo</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[Liste as ferramentas a serem usadas para tratar o escopo. Descreve como serão usadas e seu responsável. Saiba mais em </w:t>
      </w:r>
      <w:hyperlink r:id="rId18">
        <w:r w:rsidDel="00000000" w:rsidR="00000000" w:rsidRPr="00000000">
          <w:rPr>
            <w:rFonts w:ascii="Calibri" w:cs="Calibri" w:eastAsia="Calibri" w:hAnsi="Calibri"/>
            <w:b w:val="0"/>
            <w:i w:val="0"/>
            <w:smallCaps w:val="0"/>
            <w:strike w:val="0"/>
            <w:color w:val="0000ff"/>
            <w:sz w:val="16"/>
            <w:szCs w:val="16"/>
            <w:u w:val="single"/>
            <w:vertAlign w:val="baseline"/>
            <w:rtl w:val="0"/>
          </w:rPr>
          <w:t xml:space="preserve">Ferramentas de Escopo do Guia PMBOK</w:t>
        </w:r>
      </w:hyperlink>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[Exemplo:</w:t>
      </w:r>
    </w:p>
    <w:tbl>
      <w:tblPr>
        <w:tblStyle w:val="Table4"/>
        <w:bidiVisual w:val="0"/>
        <w:tblW w:w="872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2"/>
        <w:gridCol w:w="2930"/>
        <w:gridCol w:w="2117"/>
        <w:gridCol w:w="1971"/>
        <w:tblGridChange w:id="0">
          <w:tblGrid>
            <w:gridCol w:w="1702"/>
            <w:gridCol w:w="2930"/>
            <w:gridCol w:w="2117"/>
            <w:gridCol w:w="1971"/>
          </w:tblGrid>
        </w:tblGridChange>
      </w:tblGrid>
      <w:tr>
        <w:trPr>
          <w:trHeight w:val="160" w:hRule="atLeast"/>
        </w:trPr>
        <w:tc>
          <w:tcPr>
            <w:shd w:fill="dbe5f1"/>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Ferramenta</w:t>
            </w:r>
          </w:p>
        </w:tc>
        <w:tc>
          <w:tcPr>
            <w:shd w:fill="dbe5f1"/>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Descrição da aplicação</w:t>
            </w:r>
          </w:p>
        </w:tc>
        <w:tc>
          <w:tcPr>
            <w:shd w:fill="dbe5f1"/>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Quando aplicar</w:t>
            </w:r>
          </w:p>
        </w:tc>
        <w:tc>
          <w:tcPr>
            <w:shd w:fill="dbe5f1"/>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Responsável</w:t>
            </w:r>
          </w:p>
        </w:tc>
      </w:tr>
      <w:tr>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sz w:val="16"/>
                <w:szCs w:val="16"/>
                <w:rtl w:val="0"/>
              </w:rPr>
              <w:t xml:space="preserve">Reuniões sobre o escopo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Serão usados para identificar </w:t>
            </w:r>
            <w:r w:rsidDel="00000000" w:rsidR="00000000" w:rsidRPr="00000000">
              <w:rPr>
                <w:sz w:val="16"/>
                <w:szCs w:val="16"/>
                <w:rtl w:val="0"/>
              </w:rPr>
              <w:t xml:space="preserve">se o escopo foi bem identificado e definido, se o plano do gerenciamento do escopo foi bem definido e se foi tudo aprovado pelo patrocinador do projeto.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Nos levantamentos iniciais</w:t>
            </w:r>
            <w:r w:rsidDel="00000000" w:rsidR="00000000" w:rsidRPr="00000000">
              <w:rPr>
                <w:sz w:val="16"/>
                <w:szCs w:val="16"/>
                <w:rtl w:val="0"/>
              </w:rPr>
              <w:t xml:space="preserve">, até o patrocinador do projeto estar satisfeito com o escopo.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sz w:val="16"/>
                <w:szCs w:val="16"/>
                <w:rtl w:val="0"/>
              </w:rPr>
              <w:t xml:space="preserve">Patrocinador do Projeto</w:t>
            </w:r>
            <w:r w:rsidDel="00000000" w:rsidR="00000000" w:rsidRPr="00000000">
              <w:rPr>
                <w:rtl w:val="0"/>
              </w:rPr>
            </w:r>
          </w:p>
        </w:tc>
      </w:tr>
      <w:tr>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sz w:val="16"/>
                <w:szCs w:val="16"/>
                <w:rtl w:val="0"/>
              </w:rPr>
              <w:t xml:space="preserve">Plano de Gerenciamento do Escopo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Será feito um </w:t>
            </w:r>
            <w:r w:rsidDel="00000000" w:rsidR="00000000" w:rsidRPr="00000000">
              <w:rPr>
                <w:sz w:val="16"/>
                <w:szCs w:val="16"/>
                <w:rtl w:val="0"/>
              </w:rPr>
              <w:t xml:space="preserve">documento (este documento) que servirá de base para gerenciar o escopo do projeto, e será consultado em caso de dúvidas sobre como gerenciar o escopo do projeto.</w:t>
            </w: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No início do projeto</w:t>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Gerente de Projeto</w:t>
            </w:r>
          </w:p>
        </w:tc>
      </w:tr>
      <w:tr>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c>
      </w:tr>
      <w:tr>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c>
        <w:tc>
          <w:tcPr>
            <w:shd w:fill="ffffff"/>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3"/>
        </w:numPr>
        <w:pBdr/>
        <w:ind w:left="432" w:hanging="432"/>
        <w:rPr/>
      </w:pPr>
      <w:bookmarkStart w:colFirst="0" w:colLast="0" w:name="_rzui2opq6k1d" w:id="10"/>
      <w:bookmarkEnd w:id="10"/>
      <w:r w:rsidDel="00000000" w:rsidR="00000000" w:rsidRPr="00000000">
        <w:rPr>
          <w:rtl w:val="0"/>
        </w:rPr>
        <w:t xml:space="preserve">Coletar os requisitos</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[Exclua essa seção caso você tenha um </w:t>
      </w:r>
      <w:hyperlink r:id="rId19">
        <w:r w:rsidDel="00000000" w:rsidR="00000000" w:rsidRPr="00000000">
          <w:rPr>
            <w:rFonts w:ascii="Calibri" w:cs="Calibri" w:eastAsia="Calibri" w:hAnsi="Calibri"/>
            <w:b w:val="0"/>
            <w:i w:val="0"/>
            <w:smallCaps w:val="0"/>
            <w:strike w:val="0"/>
            <w:color w:val="0000ff"/>
            <w:sz w:val="16"/>
            <w:szCs w:val="16"/>
            <w:u w:val="single"/>
            <w:vertAlign w:val="baseline"/>
            <w:rtl w:val="0"/>
          </w:rPr>
          <w:t xml:space="preserve">Plano de gerenciamento dos requisitos</w:t>
        </w:r>
      </w:hyperlink>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a parte.]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3"/>
        </w:numPr>
        <w:pBdr/>
        <w:ind w:left="432" w:hanging="432"/>
        <w:rPr/>
      </w:pPr>
      <w:bookmarkStart w:colFirst="0" w:colLast="0" w:name="_xkt9x1y9vc69" w:id="11"/>
      <w:bookmarkEnd w:id="11"/>
      <w:r w:rsidDel="00000000" w:rsidR="00000000" w:rsidRPr="00000000">
        <w:rPr>
          <w:rtl w:val="0"/>
        </w:rPr>
        <w:t xml:space="preserve">Definir o escopo</w:t>
      </w:r>
    </w:p>
    <w:p w:rsidR="00000000" w:rsidDel="00000000" w:rsidP="00000000" w:rsidRDefault="00000000" w:rsidRPr="00000000">
      <w:pPr>
        <w:pBdr/>
        <w:contextualSpacing w:val="0"/>
        <w:rPr/>
      </w:pPr>
      <w:r w:rsidDel="00000000" w:rsidR="00000000" w:rsidRPr="00000000">
        <w:rPr>
          <w:rtl w:val="0"/>
        </w:rPr>
        <w:tab/>
        <w:t xml:space="preserve">O escopo já está definido, foi definido previamente com os idealizadores do projeto e apresentado ao patrocinador, junto à idéia do projeto, e é um escopo muito fechado e sem chances de mudanças.</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[Descreva como será definido o escopo. Saiba mais em </w:t>
      </w:r>
      <w:hyperlink r:id="rId20">
        <w:r w:rsidDel="00000000" w:rsidR="00000000" w:rsidRPr="00000000">
          <w:rPr>
            <w:rFonts w:ascii="Calibri" w:cs="Calibri" w:eastAsia="Calibri" w:hAnsi="Calibri"/>
            <w:b w:val="0"/>
            <w:i w:val="0"/>
            <w:smallCaps w:val="0"/>
            <w:strike w:val="0"/>
            <w:color w:val="0000ff"/>
            <w:sz w:val="16"/>
            <w:szCs w:val="16"/>
            <w:u w:val="single"/>
            <w:vertAlign w:val="baseline"/>
            <w:rtl w:val="0"/>
          </w:rPr>
          <w:t xml:space="preserve">Definir o escopo</w:t>
        </w:r>
      </w:hyperlink>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3"/>
        </w:numPr>
        <w:pBdr/>
        <w:ind w:left="432" w:hanging="432"/>
        <w:rPr/>
      </w:pPr>
      <w:bookmarkStart w:colFirst="0" w:colLast="0" w:name="_qwj0dpmk1d0k" w:id="12"/>
      <w:bookmarkEnd w:id="12"/>
      <w:r w:rsidDel="00000000" w:rsidR="00000000" w:rsidRPr="00000000">
        <w:rPr>
          <w:rtl w:val="0"/>
        </w:rPr>
        <w:t xml:space="preserve">Criar a EAP</w:t>
      </w:r>
    </w:p>
    <w:p w:rsidR="00000000" w:rsidDel="00000000" w:rsidP="00000000" w:rsidRDefault="00000000" w:rsidRPr="00000000">
      <w:pPr>
        <w:pBdr/>
        <w:ind w:left="0" w:firstLine="0"/>
        <w:contextualSpacing w:val="0"/>
        <w:rPr/>
      </w:pPr>
      <w:r w:rsidDel="00000000" w:rsidR="00000000" w:rsidRPr="00000000">
        <w:rPr>
          <w:rtl w:val="0"/>
        </w:rPr>
        <w:tab/>
        <w:t xml:space="preserve">A EAP é desnecessária, a não ser que definido o contrário em reunião com o patrocinador do projeto e com os outros desenvolvedores.</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[Descreva como será criada a EAP. Saiba mais em </w:t>
      </w:r>
      <w:hyperlink r:id="rId21">
        <w:r w:rsidDel="00000000" w:rsidR="00000000" w:rsidRPr="00000000">
          <w:rPr>
            <w:rFonts w:ascii="Calibri" w:cs="Calibri" w:eastAsia="Calibri" w:hAnsi="Calibri"/>
            <w:b w:val="0"/>
            <w:i w:val="0"/>
            <w:smallCaps w:val="0"/>
            <w:strike w:val="0"/>
            <w:color w:val="0000ff"/>
            <w:sz w:val="16"/>
            <w:szCs w:val="16"/>
            <w:u w:val="single"/>
            <w:vertAlign w:val="baseline"/>
            <w:rtl w:val="0"/>
          </w:rPr>
          <w:t xml:space="preserve">Criar a EAP</w:t>
        </w:r>
      </w:hyperlink>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3"/>
        </w:numPr>
        <w:pBdr/>
        <w:ind w:left="432" w:hanging="432"/>
        <w:rPr/>
      </w:pPr>
      <w:bookmarkStart w:colFirst="0" w:colLast="0" w:name="_xr6zjbyhfl2l" w:id="13"/>
      <w:bookmarkEnd w:id="13"/>
      <w:r w:rsidDel="00000000" w:rsidR="00000000" w:rsidRPr="00000000">
        <w:rPr>
          <w:rtl w:val="0"/>
        </w:rPr>
        <w:t xml:space="preserve">Validar o escopo</w:t>
      </w:r>
    </w:p>
    <w:p w:rsidR="00000000" w:rsidDel="00000000" w:rsidP="00000000" w:rsidRDefault="00000000" w:rsidRPr="00000000">
      <w:pPr>
        <w:pBdr/>
        <w:contextualSpacing w:val="0"/>
        <w:rPr/>
      </w:pPr>
      <w:r w:rsidDel="00000000" w:rsidR="00000000" w:rsidRPr="00000000">
        <w:rPr>
          <w:rtl w:val="0"/>
        </w:rPr>
        <w:tab/>
        <w:t xml:space="preserve">O escopo será validado com os integrantes da equipe de desenvolvimento e o patrocinador em pequena conversa/reunião.</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[Descreva como será verificado o escopo. Saiba mais em </w:t>
      </w:r>
      <w:hyperlink r:id="rId22">
        <w:r w:rsidDel="00000000" w:rsidR="00000000" w:rsidRPr="00000000">
          <w:rPr>
            <w:rFonts w:ascii="Calibri" w:cs="Calibri" w:eastAsia="Calibri" w:hAnsi="Calibri"/>
            <w:b w:val="0"/>
            <w:i w:val="0"/>
            <w:smallCaps w:val="0"/>
            <w:strike w:val="0"/>
            <w:color w:val="0000ff"/>
            <w:sz w:val="16"/>
            <w:szCs w:val="16"/>
            <w:u w:val="single"/>
            <w:vertAlign w:val="baseline"/>
            <w:rtl w:val="0"/>
          </w:rPr>
          <w:t xml:space="preserve">Validar o escopo</w:t>
        </w:r>
      </w:hyperlink>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3"/>
        </w:numPr>
        <w:pBdr/>
        <w:ind w:left="432" w:hanging="432"/>
        <w:rPr/>
      </w:pPr>
      <w:bookmarkStart w:colFirst="0" w:colLast="0" w:name="_hamnhkqyljvd" w:id="14"/>
      <w:bookmarkEnd w:id="14"/>
      <w:r w:rsidDel="00000000" w:rsidR="00000000" w:rsidRPr="00000000">
        <w:rPr>
          <w:rtl w:val="0"/>
        </w:rPr>
        <w:t xml:space="preserve">Controlar o escopo</w:t>
      </w:r>
    </w:p>
    <w:p w:rsidR="00000000" w:rsidDel="00000000" w:rsidP="00000000" w:rsidRDefault="00000000" w:rsidRPr="00000000">
      <w:pPr>
        <w:pBdr/>
        <w:ind w:left="0" w:firstLine="0"/>
        <w:contextualSpacing w:val="0"/>
        <w:rPr/>
      </w:pPr>
      <w:r w:rsidDel="00000000" w:rsidR="00000000" w:rsidRPr="00000000">
        <w:rPr>
          <w:rtl w:val="0"/>
        </w:rPr>
        <w:tab/>
        <w:t xml:space="preserve">O escopo será controlado não alterando o mesmo, mesmo porquê não vejo que terá a necessidade de alteração em um escopo tão simples como este, salvo mudança brusca do patrocinador do projeto, neste caso será simplesmente aceito o que for dito por este e a mudança deverá ser imediata.</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[Descreva como será controlado o escopo do projeto. Saiba mais em </w:t>
      </w:r>
      <w:hyperlink r:id="rId23">
        <w:r w:rsidDel="00000000" w:rsidR="00000000" w:rsidRPr="00000000">
          <w:rPr>
            <w:rFonts w:ascii="Calibri" w:cs="Calibri" w:eastAsia="Calibri" w:hAnsi="Calibri"/>
            <w:b w:val="0"/>
            <w:i w:val="0"/>
            <w:smallCaps w:val="0"/>
            <w:strike w:val="0"/>
            <w:color w:val="0000ff"/>
            <w:sz w:val="16"/>
            <w:szCs w:val="16"/>
            <w:u w:val="single"/>
            <w:vertAlign w:val="baseline"/>
            <w:rtl w:val="0"/>
          </w:rPr>
          <w:t xml:space="preserve">Controlar o escopo</w:t>
        </w:r>
      </w:hyperlink>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8675.0" w:type="dxa"/>
        <w:jc w:val="left"/>
        <w:tblInd w:w="-2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2438"/>
        <w:gridCol w:w="4678"/>
        <w:gridCol w:w="1559"/>
        <w:tblGridChange w:id="0">
          <w:tblGrid>
            <w:gridCol w:w="2438"/>
            <w:gridCol w:w="4678"/>
            <w:gridCol w:w="1559"/>
          </w:tblGrid>
        </w:tblGridChange>
      </w:tblGrid>
      <w:tr>
        <w:trPr>
          <w:trHeight w:val="360" w:hRule="atLeast"/>
        </w:trPr>
        <w:tc>
          <w:tcPr>
            <w:gridSpan w:val="3"/>
            <w:shd w:fill="dbe5f1"/>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Aprovações</w:t>
            </w:r>
          </w:p>
        </w:tc>
      </w:tr>
      <w:tr>
        <w:trPr>
          <w:trHeight w:val="280" w:hRule="atLeast"/>
        </w:trPr>
        <w:tc>
          <w:tcPr>
            <w:shd w:fill="dbe5f1"/>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Participante</w:t>
            </w:r>
          </w:p>
        </w:tc>
        <w:tc>
          <w:tcPr>
            <w:shd w:fill="dbe5f1"/>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Assinatura</w:t>
            </w:r>
          </w:p>
        </w:tc>
        <w:tc>
          <w:tcPr>
            <w:shd w:fill="dbe5f1"/>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Data</w:t>
            </w:r>
          </w:p>
        </w:tc>
      </w:tr>
      <w:tr>
        <w:trPr>
          <w:trHeight w:val="34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Patrocinador do Projeto(Professor Gilmar</w:t>
            </w: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pPr>
              <w:pBdr/>
              <w:contextualSpacing w:val="0"/>
              <w:rPr/>
            </w:pPr>
            <w:r w:rsidDel="00000000" w:rsidR="00000000" w:rsidRPr="00000000">
              <w:rPr>
                <w:rtl w:val="0"/>
              </w:rPr>
            </w:r>
          </w:p>
        </w:tc>
        <w:tc>
          <w:tcPr>
            <w:vAlign w:val="center"/>
          </w:tcPr>
          <w:p w:rsidR="00000000" w:rsidDel="00000000" w:rsidP="00000000" w:rsidRDefault="00000000" w:rsidRPr="00000000">
            <w:pPr>
              <w:pBdr/>
              <w:contextualSpacing w:val="0"/>
              <w:rPr/>
            </w:pPr>
            <w:r w:rsidDel="00000000" w:rsidR="00000000" w:rsidRPr="00000000">
              <w:rPr>
                <w:rtl w:val="0"/>
              </w:rPr>
              <w:t xml:space="preserve">19/05/2017</w:t>
            </w:r>
          </w:p>
        </w:tc>
      </w:tr>
      <w:tr>
        <w:trPr>
          <w:trHeight w:val="340" w:hRule="atLeast"/>
        </w:trPr>
        <w:tc>
          <w:tcPr>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Gerente do Projeto</w:t>
            </w:r>
          </w:p>
        </w:tc>
        <w:tc>
          <w:tcPr>
            <w:vAlign w:val="center"/>
          </w:tcPr>
          <w:p w:rsidR="00000000" w:rsidDel="00000000" w:rsidP="00000000" w:rsidRDefault="00000000" w:rsidRPr="00000000">
            <w:pPr>
              <w:pBdr/>
              <w:contextualSpacing w:val="0"/>
              <w:rPr/>
            </w:pPr>
            <w:r w:rsidDel="00000000" w:rsidR="00000000" w:rsidRPr="00000000">
              <w:rPr>
                <w:rtl w:val="0"/>
              </w:rPr>
            </w:r>
          </w:p>
        </w:tc>
        <w:tc>
          <w:tcPr>
            <w:vAlign w:val="center"/>
          </w:tcPr>
          <w:p w:rsidR="00000000" w:rsidDel="00000000" w:rsidP="00000000" w:rsidRDefault="00000000" w:rsidRPr="00000000">
            <w:pPr>
              <w:pBdr/>
              <w:contextualSpacing w:val="0"/>
              <w:rPr/>
            </w:pPr>
            <w:r w:rsidDel="00000000" w:rsidR="00000000" w:rsidRPr="00000000">
              <w:rPr>
                <w:rtl w:val="0"/>
              </w:rPr>
              <w:t xml:space="preserve">19/05/2017</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24" w:type="default"/>
      <w:footerReference r:id="rId25"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tbl>
    <w:tblPr>
      <w:tblStyle w:val="Table7"/>
      <w:bidiVisual w:val="0"/>
      <w:tblW w:w="9254.0" w:type="dxa"/>
      <w:jc w:val="center"/>
      <w:tblBorders>
        <w:top w:color="000000" w:space="0" w:sz="4" w:val="single"/>
      </w:tblBorders>
      <w:tblLayout w:type="fixed"/>
      <w:tblLook w:val="0000"/>
    </w:tblPr>
    <w:tblGrid>
      <w:gridCol w:w="3952"/>
      <w:gridCol w:w="5302"/>
      <w:tblGridChange w:id="0">
        <w:tblGrid>
          <w:gridCol w:w="3952"/>
          <w:gridCol w:w="5302"/>
        </w:tblGrid>
      </w:tblGridChange>
    </w:tblGrid>
    <w:tr>
      <w:tc>
        <w:tcPr>
          <w:vAlign w:val="center"/>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Calibri" w:cs="Calibri" w:eastAsia="Calibri" w:hAnsi="Calibri"/>
              <w:b w:val="0"/>
              <w:i w:val="0"/>
              <w:smallCaps w:val="0"/>
              <w:strike w:val="0"/>
              <w:color w:val="244061"/>
              <w:sz w:val="22"/>
              <w:szCs w:val="22"/>
              <w:u w:val="none"/>
              <w:vertAlign w:val="baseline"/>
            </w:rPr>
          </w:pPr>
          <w:r w:rsidDel="00000000" w:rsidR="00000000" w:rsidRPr="00000000">
            <w:rPr>
              <w:rFonts w:ascii="Calibri" w:cs="Calibri" w:eastAsia="Calibri" w:hAnsi="Calibri"/>
              <w:b w:val="0"/>
              <w:i w:val="0"/>
              <w:smallCaps w:val="0"/>
              <w:strike w:val="0"/>
              <w:color w:val="244061"/>
              <w:sz w:val="22"/>
              <w:szCs w:val="22"/>
              <w:u w:val="none"/>
              <w:vertAlign w:val="baseline"/>
              <w:rtl w:val="0"/>
            </w:rPr>
            <w:t xml:space="preserve">Plano de gerenciamento do escopo.docx</w:t>
          </w:r>
        </w:p>
      </w:tc>
      <w:tc>
        <w:tcPr>
          <w:vAlign w:val="center"/>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right"/>
            <w:rPr>
              <w:rFonts w:ascii="Calibri" w:cs="Calibri" w:eastAsia="Calibri" w:hAnsi="Calibri"/>
              <w:b w:val="0"/>
              <w:i w:val="0"/>
              <w:smallCaps w:val="0"/>
              <w:strike w:val="0"/>
              <w:color w:val="244061"/>
              <w:sz w:val="22"/>
              <w:szCs w:val="22"/>
              <w:u w:val="none"/>
              <w:vertAlign w:val="baseline"/>
            </w:rPr>
          </w:pPr>
          <w:r w:rsidDel="00000000" w:rsidR="00000000" w:rsidRPr="00000000">
            <w:rPr>
              <w:rFonts w:ascii="Calibri" w:cs="Calibri" w:eastAsia="Calibri" w:hAnsi="Calibri"/>
              <w:b w:val="0"/>
              <w:i w:val="0"/>
              <w:smallCaps w:val="0"/>
              <w:strike w:val="0"/>
              <w:color w:val="244061"/>
              <w:sz w:val="22"/>
              <w:szCs w:val="22"/>
              <w:u w:val="none"/>
              <w:vertAlign w:val="baseline"/>
              <w:rtl w:val="0"/>
            </w:rPr>
            <w:t xml:space="preserve">Página </w:t>
          </w:r>
          <w:r w:rsidDel="00000000" w:rsidR="00000000" w:rsidRPr="00000000">
            <w:rPr>
              <w:rFonts w:ascii="Calibri" w:cs="Calibri" w:eastAsia="Calibri" w:hAnsi="Calibri"/>
              <w:b w:val="0"/>
              <w:i w:val="0"/>
              <w:smallCaps w:val="0"/>
              <w:strike w:val="0"/>
              <w:color w:val="244061"/>
              <w:sz w:val="22"/>
              <w:szCs w:val="22"/>
              <w:u w:val="none"/>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244061"/>
              <w:sz w:val="22"/>
              <w:szCs w:val="22"/>
              <w:u w:val="none"/>
              <w:vertAlign w:val="baseline"/>
              <w:rtl w:val="0"/>
            </w:rPr>
            <w:t xml:space="preserve"> de </w:t>
          </w:r>
          <w:r w:rsidDel="00000000" w:rsidR="00000000" w:rsidRPr="00000000">
            <w:rPr>
              <w:rFonts w:ascii="Calibri" w:cs="Calibri" w:eastAsia="Calibri" w:hAnsi="Calibri"/>
              <w:b w:val="0"/>
              <w:i w:val="0"/>
              <w:smallCaps w:val="0"/>
              <w:strike w:val="0"/>
              <w:color w:val="244061"/>
              <w:sz w:val="22"/>
              <w:szCs w:val="22"/>
              <w:u w:val="none"/>
              <w:vertAlign w:val="baseline"/>
            </w:rPr>
            <w:fldChar w:fldCharType="begin"/>
            <w:instrText xml:space="preserve">NUMPAGES</w:instrText>
            <w:fldChar w:fldCharType="separate"/>
            <w:fldChar w:fldCharType="end"/>
          </w:r>
          <w:r w:rsidDel="00000000" w:rsidR="00000000" w:rsidRPr="00000000">
            <w:rPr>
              <w:rtl w:val="0"/>
            </w:rPr>
          </w:r>
        </w:p>
      </w:tc>
    </w:tr>
    <w:tr>
      <w:tc>
        <w:tcPr>
          <w:vAlign w:val="center"/>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left"/>
            <w:rPr>
              <w:rFonts w:ascii="Calibri" w:cs="Calibri" w:eastAsia="Calibri" w:hAnsi="Calibri"/>
              <w:b w:val="0"/>
              <w:i w:val="0"/>
              <w:smallCaps w:val="0"/>
              <w:strike w:val="0"/>
              <w:color w:val="244061"/>
              <w:sz w:val="22"/>
              <w:szCs w:val="22"/>
              <w:u w:val="none"/>
              <w:vertAlign w:val="baseline"/>
            </w:rPr>
          </w:pPr>
          <w:r w:rsidDel="00000000" w:rsidR="00000000" w:rsidRPr="00000000">
            <w:rPr>
              <w:rFonts w:ascii="Calibri" w:cs="Calibri" w:eastAsia="Calibri" w:hAnsi="Calibri"/>
              <w:b w:val="0"/>
              <w:i w:val="0"/>
              <w:smallCaps w:val="0"/>
              <w:strike w:val="0"/>
              <w:color w:val="244061"/>
              <w:sz w:val="22"/>
              <w:szCs w:val="22"/>
              <w:u w:val="none"/>
              <w:vertAlign w:val="baseline"/>
              <w:rtl w:val="0"/>
            </w:rPr>
            <w:t xml:space="preserve">PMO Escritório de Projetos</w:t>
          </w:r>
        </w:p>
      </w:tc>
      <w:tc>
        <w:tcPr>
          <w:vAlign w:val="center"/>
        </w:tcPr>
        <w:p w:rsidR="00000000" w:rsidDel="00000000" w:rsidP="00000000" w:rsidRDefault="00000000" w:rsidRPr="00000000">
          <w:pPr>
            <w:keepNext w:val="0"/>
            <w:keepLines w:val="0"/>
            <w:widowControl w:val="0"/>
            <w:pBdr/>
            <w:tabs>
              <w:tab w:val="center" w:pos="4252"/>
              <w:tab w:val="right" w:pos="8504"/>
            </w:tabs>
            <w:spacing w:after="120" w:before="120" w:line="240" w:lineRule="auto"/>
            <w:ind w:left="0" w:right="0" w:firstLine="0"/>
            <w:contextualSpacing w:val="0"/>
            <w:jc w:val="right"/>
            <w:rPr>
              <w:rFonts w:ascii="Calibri" w:cs="Calibri" w:eastAsia="Calibri" w:hAnsi="Calibri"/>
              <w:b w:val="0"/>
              <w:i w:val="0"/>
              <w:smallCaps w:val="0"/>
              <w:strike w:val="0"/>
              <w:color w:val="244061"/>
              <w:sz w:val="22"/>
              <w:szCs w:val="22"/>
              <w:u w:val="none"/>
              <w:vertAlign w:val="baseline"/>
            </w:rPr>
          </w:pPr>
          <w:hyperlink r:id="rId1">
            <w:r w:rsidDel="00000000" w:rsidR="00000000" w:rsidRPr="00000000">
              <w:rPr>
                <w:rFonts w:ascii="Calibri" w:cs="Calibri" w:eastAsia="Calibri" w:hAnsi="Calibri"/>
                <w:b w:val="0"/>
                <w:i w:val="0"/>
                <w:smallCaps w:val="0"/>
                <w:strike w:val="0"/>
                <w:color w:val="0000ff"/>
                <w:sz w:val="22"/>
                <w:szCs w:val="22"/>
                <w:u w:val="single"/>
                <w:vertAlign w:val="baseline"/>
                <w:rtl w:val="0"/>
              </w:rPr>
              <w:t xml:space="preserve">http://escritoriodeprojetos.com.br</w:t>
            </w:r>
          </w:hyperlink>
          <w:r w:rsidDel="00000000" w:rsidR="00000000" w:rsidRPr="00000000">
            <w:rPr>
              <w:rtl w:val="0"/>
            </w:rPr>
          </w:r>
        </w:p>
      </w:tc>
    </w:tr>
  </w:tbl>
  <w:p w:rsidR="00000000" w:rsidDel="00000000" w:rsidP="00000000" w:rsidRDefault="00000000" w:rsidRPr="00000000">
    <w:pPr>
      <w:keepNext w:val="0"/>
      <w:keepLines w:val="0"/>
      <w:widowControl w:val="0"/>
      <w:pBdr/>
      <w:tabs>
        <w:tab w:val="center" w:pos="4252"/>
        <w:tab w:val="right" w:pos="8504"/>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708" w:line="276" w:lineRule="auto"/>
      <w:ind w:left="0" w:right="0" w:firstLine="0"/>
      <w:contextualSpacing w:val="0"/>
      <w:jc w:val="left"/>
      <w:rPr/>
    </w:pPr>
    <w:r w:rsidDel="00000000" w:rsidR="00000000" w:rsidRPr="00000000">
      <w:rPr>
        <w:rtl w:val="0"/>
      </w:rPr>
    </w:r>
  </w:p>
  <w:tbl>
    <w:tblPr>
      <w:tblStyle w:val="Table6"/>
      <w:bidiVisual w:val="0"/>
      <w:tblW w:w="84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92"/>
      <w:gridCol w:w="1956"/>
      <w:tblGridChange w:id="0">
        <w:tblGrid>
          <w:gridCol w:w="6492"/>
          <w:gridCol w:w="1956"/>
        </w:tblGrid>
      </w:tblGridChange>
    </w:tblGrid>
    <w:tr>
      <w:trPr>
        <w:trHeight w:val="560" w:hRule="atLeast"/>
      </w:trPr>
      <w:tc>
        <w:tcPr>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Plano de gerenciamento do escopo</w:t>
          </w:r>
        </w:p>
      </w:tc>
      <w:tc>
        <w:tcPr>
          <w:vMerge w:val="restart"/>
          <w:vAlign w:val="center"/>
        </w:tcPr>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drawing>
              <wp:inline distB="0" distT="0" distL="0" distR="0">
                <wp:extent cx="1104900" cy="483870"/>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104900" cy="483870"/>
                        </a:xfrm>
                        <a:prstGeom prst="rect"/>
                        <a:ln/>
                      </pic:spPr>
                    </pic:pic>
                  </a:graphicData>
                </a:graphic>
              </wp:inline>
            </w:drawing>
          </w:r>
          <w:r w:rsidDel="00000000" w:rsidR="00000000" w:rsidRPr="00000000">
            <w:rPr>
              <w:rtl w:val="0"/>
            </w:rPr>
          </w:r>
        </w:p>
      </w:tc>
    </w:tr>
    <w:tr>
      <w:trPr>
        <w:trHeight w:val="560" w:hRule="atLeast"/>
      </w:trPr>
      <w:tc>
        <w:tcPr>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sz w:val="22"/>
              <w:szCs w:val="22"/>
              <w:rtl w:val="0"/>
            </w:rPr>
            <w:t xml:space="preserve">Planta+</w:t>
          </w: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120" w:line="240" w:lineRule="auto"/>
      <w:ind w:left="432" w:right="0" w:hanging="432"/>
      <w:jc w:val="left"/>
    </w:pPr>
    <w:rPr>
      <w:rFonts w:ascii="Cambria" w:cs="Cambria" w:eastAsia="Cambria" w:hAnsi="Cambria"/>
      <w:b w:val="1"/>
      <w:i w:val="0"/>
      <w:smallCaps w:val="0"/>
      <w:strike w:val="0"/>
      <w:color w:val="366091"/>
      <w:sz w:val="28"/>
      <w:szCs w:val="28"/>
      <w:u w:val="single"/>
      <w:vertAlign w:val="baseline"/>
    </w:rPr>
  </w:style>
  <w:style w:type="paragraph" w:styleId="Heading2">
    <w:name w:val="heading 2"/>
    <w:basedOn w:val="Normal"/>
    <w:next w:val="Normal"/>
    <w:pPr>
      <w:keepNext w:val="1"/>
      <w:keepLines w:val="1"/>
      <w:widowControl w:val="0"/>
      <w:pBdr/>
      <w:spacing w:after="0" w:before="200" w:line="240" w:lineRule="auto"/>
      <w:ind w:left="576" w:right="0" w:hanging="576"/>
      <w:jc w:val="left"/>
    </w:pPr>
    <w:rPr>
      <w:rFonts w:ascii="Cambria" w:cs="Cambria" w:eastAsia="Cambria" w:hAnsi="Cambria"/>
      <w:b w:val="1"/>
      <w:i w:val="0"/>
      <w:smallCaps w:val="0"/>
      <w:strike w:val="0"/>
      <w:color w:val="244061"/>
      <w:sz w:val="28"/>
      <w:szCs w:val="28"/>
      <w:u w:val="none"/>
      <w:vertAlign w:val="baseline"/>
    </w:rPr>
  </w:style>
  <w:style w:type="paragraph" w:styleId="Heading3">
    <w:name w:val="heading 3"/>
    <w:basedOn w:val="Normal"/>
    <w:next w:val="Normal"/>
    <w:pPr>
      <w:keepNext w:val="1"/>
      <w:keepLines w:val="1"/>
      <w:widowControl w:val="0"/>
      <w:pBdr/>
      <w:spacing w:after="0" w:before="120" w:line="240" w:lineRule="auto"/>
      <w:ind w:left="720" w:right="0" w:hanging="720"/>
      <w:jc w:val="left"/>
    </w:pPr>
    <w:rPr>
      <w:rFonts w:ascii="Cambria" w:cs="Cambria" w:eastAsia="Cambria" w:hAnsi="Cambria"/>
      <w:b w:val="1"/>
      <w:i w:val="0"/>
      <w:smallCaps w:val="0"/>
      <w:strike w:val="0"/>
      <w:color w:val="366091"/>
      <w:sz w:val="28"/>
      <w:szCs w:val="28"/>
      <w:u w:val="none"/>
      <w:vertAlign w:val="baseline"/>
    </w:rPr>
  </w:style>
  <w:style w:type="paragraph" w:styleId="Heading4">
    <w:name w:val="heading 4"/>
    <w:basedOn w:val="Normal"/>
    <w:next w:val="Normal"/>
    <w:pPr>
      <w:keepNext w:val="1"/>
      <w:keepLines w:val="1"/>
      <w:widowControl w:val="0"/>
      <w:pBdr/>
      <w:spacing w:after="0" w:before="40" w:line="240" w:lineRule="auto"/>
      <w:ind w:left="864" w:right="0" w:hanging="864"/>
      <w:jc w:val="left"/>
    </w:pPr>
    <w:rPr>
      <w:rFonts w:ascii="Cambria" w:cs="Cambria" w:eastAsia="Cambria" w:hAnsi="Cambria"/>
      <w:b w:val="0"/>
      <w:i w:val="1"/>
      <w:smallCaps w:val="0"/>
      <w:strike w:val="0"/>
      <w:color w:val="366091"/>
      <w:sz w:val="22"/>
      <w:szCs w:val="22"/>
      <w:u w:val="none"/>
      <w:vertAlign w:val="baseline"/>
    </w:rPr>
  </w:style>
  <w:style w:type="paragraph" w:styleId="Heading5">
    <w:name w:val="heading 5"/>
    <w:basedOn w:val="Normal"/>
    <w:next w:val="Normal"/>
    <w:pPr>
      <w:keepNext w:val="1"/>
      <w:keepLines w:val="1"/>
      <w:widowControl w:val="0"/>
      <w:pBdr/>
      <w:spacing w:after="0" w:before="40" w:line="240" w:lineRule="auto"/>
      <w:ind w:left="1008" w:right="0" w:hanging="1008"/>
      <w:jc w:val="left"/>
    </w:pPr>
    <w:rPr>
      <w:rFonts w:ascii="Cambria" w:cs="Cambria" w:eastAsia="Cambria" w:hAnsi="Cambria"/>
      <w:b w:val="0"/>
      <w:i w:val="0"/>
      <w:smallCaps w:val="0"/>
      <w:strike w:val="0"/>
      <w:color w:val="366091"/>
      <w:sz w:val="22"/>
      <w:szCs w:val="22"/>
      <w:u w:val="none"/>
      <w:vertAlign w:val="baseline"/>
    </w:rPr>
  </w:style>
  <w:style w:type="paragraph" w:styleId="Heading6">
    <w:name w:val="heading 6"/>
    <w:basedOn w:val="Normal"/>
    <w:next w:val="Normal"/>
    <w:pPr>
      <w:keepNext w:val="1"/>
      <w:keepLines w:val="1"/>
      <w:widowControl w:val="0"/>
      <w:pBdr/>
      <w:spacing w:after="0" w:before="40" w:line="240" w:lineRule="auto"/>
      <w:ind w:left="1152" w:right="0" w:hanging="1152"/>
      <w:jc w:val="left"/>
    </w:pPr>
    <w:rPr>
      <w:rFonts w:ascii="Cambria" w:cs="Cambria" w:eastAsia="Cambria" w:hAnsi="Cambria"/>
      <w:b w:val="0"/>
      <w:i w:val="0"/>
      <w:smallCaps w:val="0"/>
      <w:strike w:val="0"/>
      <w:color w:val="243f61"/>
      <w:sz w:val="22"/>
      <w:szCs w:val="22"/>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28.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after="240" w:line="240" w:lineRule="auto"/>
      <w:contextualSpacing w:val="1"/>
      <w:jc w:val="both"/>
    </w:pPr>
    <w:rPr>
      <w:rFonts w:ascii="Times" w:cs="Times" w:eastAsia="Times" w:hAnsi="Times"/>
      <w:sz w:val="20"/>
      <w:szCs w:val="2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escritoriodeprojetos.com.br/definir-o-escopo" TargetMode="External"/><Relationship Id="rId22" Type="http://schemas.openxmlformats.org/officeDocument/2006/relationships/hyperlink" Target="http://escritoriodeprojetos.com.br/validar-o-escopo" TargetMode="External"/><Relationship Id="rId21" Type="http://schemas.openxmlformats.org/officeDocument/2006/relationships/hyperlink" Target="http://escritoriodeprojetos.com.br/criar-a-eap" TargetMode="External"/><Relationship Id="rId24" Type="http://schemas.openxmlformats.org/officeDocument/2006/relationships/header" Target="header1.xml"/><Relationship Id="rId23" Type="http://schemas.openxmlformats.org/officeDocument/2006/relationships/hyperlink" Target="http://escritoriodeprojetos.com.br/controlar-o-escop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scritoriodeprojetos.com.br/definir-o-escopo" TargetMode="External"/><Relationship Id="rId25" Type="http://schemas.openxmlformats.org/officeDocument/2006/relationships/footer" Target="footer1.xml"/><Relationship Id="rId5" Type="http://schemas.openxmlformats.org/officeDocument/2006/relationships/hyperlink" Target="http://escritoriodeprojetos.com.br/plano-de-gerenciamento-do-escopo" TargetMode="External"/><Relationship Id="rId6" Type="http://schemas.openxmlformats.org/officeDocument/2006/relationships/hyperlink" Target="http://escritoriodeprojetos.com.br/plano-de-gerenciamento-do-escopo" TargetMode="External"/><Relationship Id="rId7" Type="http://schemas.openxmlformats.org/officeDocument/2006/relationships/hyperlink" Target="http://escritoriodeprojetos.com.br/gerenciamento-do-escopo-do-projeto" TargetMode="External"/><Relationship Id="rId8" Type="http://schemas.openxmlformats.org/officeDocument/2006/relationships/hyperlink" Target="http://escritoriodeprojetos.com.br/coletar-os-requisitos" TargetMode="External"/><Relationship Id="rId11" Type="http://schemas.openxmlformats.org/officeDocument/2006/relationships/hyperlink" Target="http://escritoriodeprojetos.com.br/validar-o-escopo" TargetMode="External"/><Relationship Id="rId10" Type="http://schemas.openxmlformats.org/officeDocument/2006/relationships/hyperlink" Target="http://escritoriodeprojetos.com.br/criar-a-eap" TargetMode="External"/><Relationship Id="rId13" Type="http://schemas.openxmlformats.org/officeDocument/2006/relationships/hyperlink" Target="http://escritoriodeprojetos.com.br/gerenciamento-do-escopo-do-projeto" TargetMode="External"/><Relationship Id="rId12" Type="http://schemas.openxmlformats.org/officeDocument/2006/relationships/hyperlink" Target="http://escritoriodeprojetos.com.br/controlar-o-escopo" TargetMode="External"/><Relationship Id="rId15" Type="http://schemas.openxmlformats.org/officeDocument/2006/relationships/hyperlink" Target="https://github.com/RodrigoAguiar0/Plantaplus/blob/master/Termo%20de%20Abertura%20do%20Projeto%20v5W2H.odt" TargetMode="External"/><Relationship Id="rId14" Type="http://schemas.openxmlformats.org/officeDocument/2006/relationships/hyperlink" Target="https://github.com/RodrigoAguiar0/Plantaplus/blob/master/4.2%20Plano%20de%20gerenciamento%20do%20projeto.docx" TargetMode="External"/><Relationship Id="rId17" Type="http://schemas.openxmlformats.org/officeDocument/2006/relationships/hyperlink" Target="http://escritoriodeprojetos.com.br/gerenciamento-do-escopo-do-projeto" TargetMode="External"/><Relationship Id="rId16" Type="http://schemas.openxmlformats.org/officeDocument/2006/relationships/hyperlink" Target="http://escritoriodeprojetos.com.br/component/jdownloads/send/8-modelos/9-termo-de-aceite-da-entrega" TargetMode="External"/><Relationship Id="rId19" Type="http://schemas.openxmlformats.org/officeDocument/2006/relationships/hyperlink" Target="http://escritoriodeprojetos.com.br/plano-de-gerenciamento-dos-requisitos" TargetMode="External"/><Relationship Id="rId18" Type="http://schemas.openxmlformats.org/officeDocument/2006/relationships/hyperlink" Target="http://escritoriodeprojetos.com.br/ferramentas-de-escopo-de-gerenciamento-de-projeto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escritoriodeprojetos.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